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69FF3" w14:textId="77777777" w:rsidR="00F97203" w:rsidRPr="00184D11" w:rsidRDefault="000D127B" w:rsidP="00521224">
      <w:pPr>
        <w:spacing w:after="0" w:line="240" w:lineRule="auto"/>
        <w:jc w:val="center"/>
        <w:rPr>
          <w:rFonts w:ascii="Arial" w:hAnsi="Arial" w:cs="Arial"/>
        </w:rPr>
      </w:pPr>
      <w:r>
        <w:rPr>
          <w:rFonts w:ascii="Arial" w:hAnsi="Arial" w:cs="Arial"/>
          <w:b/>
          <w:sz w:val="24"/>
          <w:szCs w:val="24"/>
        </w:rPr>
        <w:t>Jacob, H Elnaggar</w:t>
      </w:r>
      <w:r w:rsidR="003009B4" w:rsidRPr="00184D11">
        <w:rPr>
          <w:rFonts w:ascii="Arial" w:hAnsi="Arial" w:cs="Arial"/>
          <w:b/>
          <w:sz w:val="28"/>
          <w:szCs w:val="28"/>
        </w:rPr>
        <w:t xml:space="preserve"> </w:t>
      </w:r>
      <w:r w:rsidR="00C82663" w:rsidRPr="00184D11">
        <w:rPr>
          <w:rFonts w:ascii="Arial" w:hAnsi="Arial" w:cs="Arial"/>
          <w:b/>
          <w:sz w:val="28"/>
          <w:szCs w:val="28"/>
        </w:rPr>
        <w:br/>
      </w:r>
      <w:r>
        <w:rPr>
          <w:rFonts w:ascii="Arial" w:hAnsi="Arial" w:cs="Arial"/>
        </w:rPr>
        <w:t>Undergraduate</w:t>
      </w:r>
      <w:r w:rsidR="003009B4" w:rsidRPr="00184D11">
        <w:rPr>
          <w:rFonts w:ascii="Arial" w:hAnsi="Arial" w:cs="Arial"/>
        </w:rPr>
        <w:br/>
      </w:r>
      <w:r>
        <w:rPr>
          <w:rFonts w:ascii="Arial" w:hAnsi="Arial" w:cs="Arial"/>
        </w:rPr>
        <w:t>Baylor University, Waco, TX</w:t>
      </w:r>
      <w:r w:rsidR="00765EC4" w:rsidRPr="00184D11">
        <w:rPr>
          <w:rFonts w:ascii="Arial" w:hAnsi="Arial" w:cs="Arial"/>
        </w:rPr>
        <w:t xml:space="preserve"> </w:t>
      </w:r>
    </w:p>
    <w:p w14:paraId="2EA2ECF8" w14:textId="77777777" w:rsidR="00F97203" w:rsidRPr="00184D11" w:rsidRDefault="00F97203" w:rsidP="00521224">
      <w:pPr>
        <w:spacing w:after="0" w:line="240" w:lineRule="auto"/>
        <w:jc w:val="center"/>
        <w:rPr>
          <w:rFonts w:ascii="Arial" w:hAnsi="Arial" w:cs="Arial"/>
        </w:rPr>
      </w:pPr>
    </w:p>
    <w:p w14:paraId="3B69A8B5" w14:textId="77777777" w:rsidR="00C82663" w:rsidRPr="00184D11" w:rsidRDefault="00116936" w:rsidP="00521224">
      <w:pPr>
        <w:spacing w:after="0" w:line="240" w:lineRule="auto"/>
        <w:jc w:val="center"/>
        <w:rPr>
          <w:rFonts w:ascii="Arial" w:hAnsi="Arial" w:cs="Arial"/>
        </w:rPr>
      </w:pPr>
      <w:r>
        <w:rPr>
          <w:rFonts w:ascii="Arial" w:hAnsi="Arial" w:cs="Arial"/>
        </w:rPr>
        <w:t xml:space="preserve">Mentors’ Name: Patricia </w:t>
      </w:r>
      <w:r w:rsidR="000D127B">
        <w:rPr>
          <w:rFonts w:ascii="Arial" w:hAnsi="Arial" w:cs="Arial"/>
        </w:rPr>
        <w:t>Molina</w:t>
      </w:r>
      <w:r>
        <w:rPr>
          <w:rFonts w:ascii="Arial" w:hAnsi="Arial" w:cs="Arial"/>
        </w:rPr>
        <w:t>, MD, PHD &amp; John Maxi</w:t>
      </w:r>
      <w:r w:rsidR="00765EC4" w:rsidRPr="00184D11">
        <w:rPr>
          <w:rFonts w:ascii="Arial" w:hAnsi="Arial" w:cs="Arial"/>
        </w:rPr>
        <w:br/>
      </w:r>
      <w:r w:rsidR="00C07BB7" w:rsidRPr="00184D11">
        <w:rPr>
          <w:rFonts w:ascii="Arial" w:hAnsi="Arial" w:cs="Arial"/>
        </w:rPr>
        <w:t>LSUHSC</w:t>
      </w:r>
      <w:r>
        <w:rPr>
          <w:rFonts w:ascii="Arial" w:hAnsi="Arial" w:cs="Arial"/>
        </w:rPr>
        <w:t>, Department of Physiology, New Orleans, LA</w:t>
      </w:r>
      <w:r w:rsidR="00765EC4" w:rsidRPr="00184D11">
        <w:rPr>
          <w:rFonts w:ascii="Arial" w:hAnsi="Arial" w:cs="Arial"/>
        </w:rPr>
        <w:t xml:space="preserve"> </w:t>
      </w:r>
    </w:p>
    <w:p w14:paraId="5F79ED96" w14:textId="77777777" w:rsidR="000F1803" w:rsidRPr="000F1803" w:rsidDel="00222ABC" w:rsidRDefault="003009B4" w:rsidP="00222ABC">
      <w:pPr>
        <w:spacing w:after="0"/>
        <w:jc w:val="center"/>
        <w:rPr>
          <w:del w:id="0" w:author="Microsoft account" w:date="2015-07-16T21:41:00Z"/>
          <w:rFonts w:ascii="Arial" w:hAnsi="Arial" w:cs="Arial"/>
          <w:b/>
        </w:rPr>
      </w:pPr>
      <w:r w:rsidRPr="00184D11">
        <w:rPr>
          <w:rFonts w:ascii="Arial" w:hAnsi="Arial" w:cs="Arial"/>
        </w:rPr>
        <w:br/>
      </w:r>
      <w:commentRangeStart w:id="1"/>
      <w:r w:rsidR="007F13AC" w:rsidRPr="00184D11">
        <w:rPr>
          <w:rFonts w:ascii="Arial" w:hAnsi="Arial" w:cs="Arial"/>
          <w:b/>
        </w:rPr>
        <w:t>“</w:t>
      </w:r>
      <w:ins w:id="2" w:author="Microsoft account" w:date="2015-07-16T21:41:00Z">
        <w:r w:rsidR="00222ABC" w:rsidRPr="00222ABC">
          <w:rPr>
            <w:rFonts w:ascii="Arial" w:hAnsi="Arial" w:cs="Arial"/>
            <w:b/>
          </w:rPr>
          <w:t xml:space="preserve">Chronic binge alcohol administration enhances pre-frontal cortex apoptotic signaling in SIV-infected rhesus macaques </w:t>
        </w:r>
      </w:ins>
      <w:del w:id="3" w:author="Microsoft account" w:date="2015-07-16T21:41:00Z">
        <w:r w:rsidR="000F1803" w:rsidRPr="000F1803" w:rsidDel="00222ABC">
          <w:rPr>
            <w:rFonts w:ascii="Arial" w:hAnsi="Arial" w:cs="Arial"/>
            <w:b/>
          </w:rPr>
          <w:delText>Investigation of Apoptotic Signaling In Alcohol and SIV Infected Macaque</w:delText>
        </w:r>
      </w:del>
    </w:p>
    <w:p w14:paraId="639C786B" w14:textId="77777777" w:rsidR="003009B4" w:rsidRPr="00184D11" w:rsidRDefault="000F1803" w:rsidP="00222ABC">
      <w:pPr>
        <w:spacing w:after="0"/>
        <w:jc w:val="center"/>
        <w:rPr>
          <w:rFonts w:ascii="Arial" w:hAnsi="Arial" w:cs="Arial"/>
          <w:b/>
        </w:rPr>
      </w:pPr>
      <w:del w:id="4" w:author="Microsoft account" w:date="2015-07-16T21:41:00Z">
        <w:r w:rsidRPr="000F1803" w:rsidDel="00222ABC">
          <w:rPr>
            <w:rFonts w:ascii="Arial" w:hAnsi="Arial" w:cs="Arial"/>
            <w:b/>
          </w:rPr>
          <w:delText>Brain Tissue</w:delText>
        </w:r>
      </w:del>
      <w:r w:rsidR="007F13AC" w:rsidRPr="00184D11">
        <w:rPr>
          <w:rFonts w:ascii="Arial" w:hAnsi="Arial" w:cs="Arial"/>
          <w:b/>
        </w:rPr>
        <w:t>”</w:t>
      </w:r>
      <w:commentRangeEnd w:id="1"/>
      <w:r w:rsidR="00D31885">
        <w:rPr>
          <w:rStyle w:val="CommentReference"/>
        </w:rPr>
        <w:commentReference w:id="1"/>
      </w:r>
    </w:p>
    <w:p w14:paraId="04C4946A" w14:textId="77777777" w:rsidR="002D5624" w:rsidRPr="00184D11" w:rsidRDefault="002D5624" w:rsidP="00521224">
      <w:pPr>
        <w:spacing w:after="0" w:line="240" w:lineRule="auto"/>
        <w:jc w:val="center"/>
        <w:rPr>
          <w:rFonts w:ascii="Arial" w:hAnsi="Arial" w:cs="Arial"/>
          <w:b/>
        </w:rPr>
      </w:pPr>
    </w:p>
    <w:p w14:paraId="047E5D6F" w14:textId="2D77C019" w:rsidR="009B02EA" w:rsidRPr="00184D11" w:rsidRDefault="000D127B" w:rsidP="00521224">
      <w:pPr>
        <w:spacing w:after="0" w:line="240" w:lineRule="auto"/>
        <w:jc w:val="center"/>
        <w:rPr>
          <w:rFonts w:ascii="Arial" w:hAnsi="Arial" w:cs="Arial"/>
        </w:rPr>
      </w:pPr>
      <w:r>
        <w:rPr>
          <w:rFonts w:ascii="Arial" w:hAnsi="Arial" w:cs="Arial"/>
        </w:rPr>
        <w:t>Abstract</w:t>
      </w:r>
    </w:p>
    <w:p w14:paraId="7ED32444" w14:textId="77777777" w:rsidR="00116936" w:rsidDel="00222ABC" w:rsidRDefault="00116936" w:rsidP="009F6264">
      <w:pPr>
        <w:rPr>
          <w:del w:id="5" w:author="Microsoft account" w:date="2015-07-16T21:41:00Z"/>
          <w:rFonts w:ascii="Arial" w:hAnsi="Arial" w:cs="Arial"/>
        </w:rPr>
      </w:pPr>
    </w:p>
    <w:p w14:paraId="052346B5" w14:textId="19F02994" w:rsidR="00983696" w:rsidRPr="00ED1C42" w:rsidRDefault="00ED1C42" w:rsidP="009F6264">
      <w:pPr>
        <w:rPr>
          <w:rFonts w:ascii="Arial" w:hAnsi="Arial" w:cs="Arial"/>
        </w:rPr>
      </w:pPr>
      <w:proofErr w:type="spellStart"/>
      <w:r w:rsidRPr="00ED1C42">
        <w:rPr>
          <w:rFonts w:ascii="Arial" w:hAnsi="Arial" w:cs="Arial"/>
        </w:rPr>
        <w:t>Over</w:t>
      </w:r>
      <w:proofErr w:type="spellEnd"/>
      <w:r w:rsidRPr="00ED1C42">
        <w:rPr>
          <w:rFonts w:ascii="Arial" w:hAnsi="Arial" w:cs="Arial"/>
        </w:rPr>
        <w:t xml:space="preserve"> 1.2 million people a</w:t>
      </w:r>
      <w:r w:rsidR="00983696">
        <w:rPr>
          <w:rFonts w:ascii="Arial" w:hAnsi="Arial" w:cs="Arial"/>
        </w:rPr>
        <w:t>re infected with HIV in the US, and o</w:t>
      </w:r>
      <w:r w:rsidRPr="00ED1C42">
        <w:rPr>
          <w:rFonts w:ascii="Arial" w:hAnsi="Arial" w:cs="Arial"/>
        </w:rPr>
        <w:t>ver 16 million adults suffer from alcohol use disorder</w:t>
      </w:r>
      <w:del w:id="6" w:author="John K. Maxi" w:date="2015-07-16T17:25:00Z">
        <w:r w:rsidRPr="00ED1C42" w:rsidDel="004519D0">
          <w:rPr>
            <w:rFonts w:ascii="Arial" w:hAnsi="Arial" w:cs="Arial"/>
          </w:rPr>
          <w:delText>s</w:delText>
        </w:r>
      </w:del>
      <w:r w:rsidRPr="00ED1C42">
        <w:rPr>
          <w:rFonts w:ascii="Arial" w:hAnsi="Arial" w:cs="Arial"/>
        </w:rPr>
        <w:t xml:space="preserve">. The frequency of heavy alcohol use </w:t>
      </w:r>
      <w:del w:id="7" w:author="John K. Maxi" w:date="2015-07-16T17:26:00Z">
        <w:r w:rsidRPr="00ED1C42" w:rsidDel="004519D0">
          <w:rPr>
            <w:rFonts w:ascii="Arial" w:hAnsi="Arial" w:cs="Arial"/>
          </w:rPr>
          <w:delText xml:space="preserve">is double </w:delText>
        </w:r>
      </w:del>
      <w:r w:rsidRPr="00ED1C42">
        <w:rPr>
          <w:rFonts w:ascii="Arial" w:hAnsi="Arial" w:cs="Arial"/>
        </w:rPr>
        <w:t>in in</w:t>
      </w:r>
      <w:r w:rsidR="0053088C">
        <w:rPr>
          <w:rFonts w:ascii="Arial" w:hAnsi="Arial" w:cs="Arial"/>
        </w:rPr>
        <w:t>dividuals living with HIV/AIDS</w:t>
      </w:r>
      <w:ins w:id="8" w:author="John K. Maxi" w:date="2015-07-16T17:26:00Z">
        <w:r w:rsidR="004519D0">
          <w:rPr>
            <w:rFonts w:ascii="Arial" w:hAnsi="Arial" w:cs="Arial"/>
          </w:rPr>
          <w:t xml:space="preserve"> </w:t>
        </w:r>
        <w:r w:rsidR="004519D0" w:rsidRPr="00ED1C42">
          <w:rPr>
            <w:rFonts w:ascii="Arial" w:hAnsi="Arial" w:cs="Arial"/>
          </w:rPr>
          <w:t>is double</w:t>
        </w:r>
        <w:r w:rsidR="004519D0">
          <w:rPr>
            <w:rFonts w:ascii="Arial" w:hAnsi="Arial" w:cs="Arial"/>
          </w:rPr>
          <w:t xml:space="preserve"> that of the general population</w:t>
        </w:r>
      </w:ins>
      <w:r w:rsidR="0053088C">
        <w:rPr>
          <w:rFonts w:ascii="Arial" w:hAnsi="Arial" w:cs="Arial"/>
        </w:rPr>
        <w:t xml:space="preserve">. </w:t>
      </w:r>
      <w:ins w:id="9" w:author="Microsoft account" w:date="2015-07-16T21:37:00Z">
        <w:r w:rsidR="00222ABC">
          <w:rPr>
            <w:rFonts w:ascii="Arial" w:hAnsi="Arial" w:cs="Arial"/>
          </w:rPr>
          <w:t xml:space="preserve">Excessive </w:t>
        </w:r>
      </w:ins>
      <w:commentRangeStart w:id="10"/>
      <w:del w:id="11" w:author="Microsoft account" w:date="2015-07-16T21:37:00Z">
        <w:r w:rsidR="009F6264" w:rsidRPr="009F6264" w:rsidDel="00222ABC">
          <w:rPr>
            <w:rFonts w:ascii="Arial" w:hAnsi="Arial" w:cs="Arial"/>
          </w:rPr>
          <w:delText>A</w:delText>
        </w:r>
      </w:del>
      <w:ins w:id="12" w:author="Microsoft account" w:date="2015-07-16T21:37:00Z">
        <w:r w:rsidR="00222ABC">
          <w:rPr>
            <w:rFonts w:ascii="Arial" w:hAnsi="Arial" w:cs="Arial"/>
          </w:rPr>
          <w:t>a</w:t>
        </w:r>
      </w:ins>
      <w:r w:rsidR="009F6264" w:rsidRPr="009F6264">
        <w:rPr>
          <w:rFonts w:ascii="Arial" w:hAnsi="Arial" w:cs="Arial"/>
        </w:rPr>
        <w:t>lcohol</w:t>
      </w:r>
      <w:commentRangeEnd w:id="10"/>
      <w:r w:rsidR="004519D0">
        <w:rPr>
          <w:rStyle w:val="CommentReference"/>
        </w:rPr>
        <w:commentReference w:id="10"/>
      </w:r>
      <w:r w:rsidR="009F6264" w:rsidRPr="009F6264">
        <w:rPr>
          <w:rFonts w:ascii="Arial" w:hAnsi="Arial" w:cs="Arial"/>
        </w:rPr>
        <w:t xml:space="preserve"> </w:t>
      </w:r>
      <w:ins w:id="13" w:author="Microsoft account" w:date="2015-07-16T21:37:00Z">
        <w:r w:rsidR="00222ABC">
          <w:rPr>
            <w:rFonts w:ascii="Arial" w:hAnsi="Arial" w:cs="Arial"/>
          </w:rPr>
          <w:t xml:space="preserve">use </w:t>
        </w:r>
      </w:ins>
      <w:r w:rsidR="009F6264" w:rsidRPr="009F6264">
        <w:rPr>
          <w:rFonts w:ascii="Arial" w:hAnsi="Arial" w:cs="Arial"/>
        </w:rPr>
        <w:t>increases the rate of HIV-associated neurocognitive disorder (HAND) development</w:t>
      </w:r>
      <w:ins w:id="14" w:author="Microsoft account" w:date="2015-07-16T21:37:00Z">
        <w:r w:rsidR="00222ABC">
          <w:rPr>
            <w:rFonts w:ascii="Arial" w:hAnsi="Arial" w:cs="Arial"/>
          </w:rPr>
          <w:t>.  I</w:t>
        </w:r>
      </w:ins>
      <w:del w:id="15" w:author="Microsoft account" w:date="2015-07-16T21:37:00Z">
        <w:r w:rsidR="009F6264" w:rsidRPr="009F6264" w:rsidDel="00222ABC">
          <w:rPr>
            <w:rFonts w:ascii="Arial" w:hAnsi="Arial" w:cs="Arial"/>
          </w:rPr>
          <w:delText xml:space="preserve">, </w:delText>
        </w:r>
        <w:commentRangeStart w:id="16"/>
        <w:r w:rsidR="009F6264" w:rsidRPr="009F6264" w:rsidDel="00222ABC">
          <w:rPr>
            <w:rFonts w:ascii="Arial" w:hAnsi="Arial" w:cs="Arial"/>
          </w:rPr>
          <w:delText>and i</w:delText>
        </w:r>
      </w:del>
      <w:r w:rsidR="009F6264" w:rsidRPr="009F6264">
        <w:rPr>
          <w:rFonts w:ascii="Arial" w:hAnsi="Arial" w:cs="Arial"/>
        </w:rPr>
        <w:t>n our model of HIV infection, alcohol unmasks neurocognitive de</w:t>
      </w:r>
      <w:r w:rsidR="009F6264">
        <w:rPr>
          <w:rFonts w:ascii="Arial" w:hAnsi="Arial" w:cs="Arial"/>
        </w:rPr>
        <w:t xml:space="preserve">ficits in </w:t>
      </w:r>
      <w:ins w:id="17" w:author="John K. Maxi" w:date="2015-07-16T17:37:00Z">
        <w:r w:rsidR="00D31885" w:rsidRPr="00885009">
          <w:rPr>
            <w:rFonts w:ascii="Arial" w:hAnsi="Arial" w:cs="Arial"/>
          </w:rPr>
          <w:t>Simian Immunodeficiency Virus</w:t>
        </w:r>
        <w:r w:rsidR="00D31885">
          <w:rPr>
            <w:rFonts w:ascii="Arial" w:hAnsi="Arial" w:cs="Arial"/>
          </w:rPr>
          <w:t xml:space="preserve"> (</w:t>
        </w:r>
      </w:ins>
      <w:r w:rsidR="009F6264">
        <w:rPr>
          <w:rFonts w:ascii="Arial" w:hAnsi="Arial" w:cs="Arial"/>
        </w:rPr>
        <w:t>SIV</w:t>
      </w:r>
      <w:ins w:id="18" w:author="John K. Maxi" w:date="2015-07-16T17:37:00Z">
        <w:r w:rsidR="00D31885">
          <w:rPr>
            <w:rFonts w:ascii="Arial" w:hAnsi="Arial" w:cs="Arial"/>
          </w:rPr>
          <w:t>)</w:t>
        </w:r>
      </w:ins>
      <w:r w:rsidR="009F6264">
        <w:rPr>
          <w:rFonts w:ascii="Arial" w:hAnsi="Arial" w:cs="Arial"/>
        </w:rPr>
        <w:t>-infected macaques</w:t>
      </w:r>
      <w:commentRangeEnd w:id="16"/>
      <w:r w:rsidR="004519D0">
        <w:rPr>
          <w:rStyle w:val="CommentReference"/>
        </w:rPr>
        <w:commentReference w:id="16"/>
      </w:r>
      <w:r w:rsidR="009F6264">
        <w:rPr>
          <w:rFonts w:ascii="Arial" w:hAnsi="Arial" w:cs="Arial"/>
        </w:rPr>
        <w:t xml:space="preserve">. </w:t>
      </w:r>
      <w:r w:rsidR="009F6264" w:rsidRPr="009F6264">
        <w:rPr>
          <w:rFonts w:ascii="Arial" w:hAnsi="Arial" w:cs="Arial"/>
        </w:rPr>
        <w:t xml:space="preserve">Alcohol and </w:t>
      </w:r>
      <w:r w:rsidR="00983696">
        <w:rPr>
          <w:rFonts w:ascii="Arial" w:hAnsi="Arial" w:cs="Arial"/>
        </w:rPr>
        <w:t>SIV can both increase apoptosis</w:t>
      </w:r>
      <w:ins w:id="19" w:author="John K. Maxi" w:date="2015-07-16T17:27:00Z">
        <w:r w:rsidR="004519D0">
          <w:rPr>
            <w:rFonts w:ascii="Arial" w:hAnsi="Arial" w:cs="Arial"/>
          </w:rPr>
          <w:t xml:space="preserve">. </w:t>
        </w:r>
      </w:ins>
      <w:del w:id="20" w:author="John K. Maxi" w:date="2015-07-16T17:27:00Z">
        <w:r w:rsidR="00983696" w:rsidDel="004519D0">
          <w:rPr>
            <w:rFonts w:ascii="Arial" w:hAnsi="Arial" w:cs="Arial"/>
          </w:rPr>
          <w:delText>,</w:delText>
        </w:r>
      </w:del>
      <w:r w:rsidR="00983696">
        <w:rPr>
          <w:rFonts w:ascii="Arial" w:hAnsi="Arial" w:cs="Arial"/>
        </w:rPr>
        <w:t xml:space="preserve"> </w:t>
      </w:r>
      <w:del w:id="21" w:author="John K. Maxi" w:date="2015-07-16T17:27:00Z">
        <w:r w:rsidR="00983696" w:rsidDel="004519D0">
          <w:rPr>
            <w:rFonts w:ascii="Arial" w:hAnsi="Arial" w:cs="Arial"/>
          </w:rPr>
          <w:delText>this could be</w:delText>
        </w:r>
        <w:r w:rsidR="009F6264" w:rsidRPr="009F6264" w:rsidDel="004519D0">
          <w:rPr>
            <w:rFonts w:ascii="Arial" w:hAnsi="Arial" w:cs="Arial"/>
          </w:rPr>
          <w:delText xml:space="preserve"> a potential mechanism underlyin</w:delText>
        </w:r>
        <w:r w:rsidR="009F6264" w:rsidDel="004519D0">
          <w:rPr>
            <w:rFonts w:ascii="Arial" w:hAnsi="Arial" w:cs="Arial"/>
          </w:rPr>
          <w:delText>g these neurocognitive deficits</w:delText>
        </w:r>
        <w:r w:rsidR="00AC0299" w:rsidDel="004519D0">
          <w:rPr>
            <w:rFonts w:ascii="Arial" w:hAnsi="Arial" w:cs="Arial"/>
          </w:rPr>
          <w:delText>.</w:delText>
        </w:r>
        <w:r w:rsidR="00A73D30" w:rsidDel="004519D0">
          <w:rPr>
            <w:rFonts w:ascii="Arial" w:hAnsi="Arial" w:cs="Arial"/>
          </w:rPr>
          <w:delText xml:space="preserve"> </w:delText>
        </w:r>
      </w:del>
      <w:commentRangeStart w:id="22"/>
      <w:r w:rsidR="00876473" w:rsidRPr="001D380F">
        <w:rPr>
          <w:rFonts w:ascii="Arial" w:hAnsi="Arial" w:cs="Arial"/>
        </w:rPr>
        <w:t>Caspase-3, BAX, and BCL-2</w:t>
      </w:r>
      <w:del w:id="23" w:author="Microsoft account" w:date="2015-07-16T21:39:00Z">
        <w:r w:rsidR="00876473" w:rsidRPr="001D380F" w:rsidDel="00222ABC">
          <w:rPr>
            <w:rFonts w:ascii="Arial" w:hAnsi="Arial" w:cs="Arial"/>
          </w:rPr>
          <w:delText>,</w:delText>
        </w:r>
        <w:r w:rsidR="00876473" w:rsidDel="00222ABC">
          <w:rPr>
            <w:rFonts w:ascii="Arial" w:hAnsi="Arial" w:cs="Arial"/>
          </w:rPr>
          <w:delText xml:space="preserve"> crucial proteins in the apoptotic pathway</w:delText>
        </w:r>
      </w:del>
      <w:r w:rsidR="00876473" w:rsidRPr="00885009">
        <w:rPr>
          <w:rFonts w:ascii="Arial" w:hAnsi="Arial" w:cs="Arial"/>
        </w:rPr>
        <w:t xml:space="preserve"> </w:t>
      </w:r>
      <w:r w:rsidR="00876473">
        <w:rPr>
          <w:rFonts w:ascii="Arial" w:hAnsi="Arial" w:cs="Arial"/>
        </w:rPr>
        <w:t>were investigated in this experiment</w:t>
      </w:r>
      <w:del w:id="24" w:author="Microsoft account" w:date="2015-07-16T21:38:00Z">
        <w:r w:rsidR="00876473" w:rsidDel="00222ABC">
          <w:rPr>
            <w:rFonts w:ascii="Arial" w:hAnsi="Arial" w:cs="Arial"/>
          </w:rPr>
          <w:delText xml:space="preserve">. </w:delText>
        </w:r>
        <w:r w:rsidR="00AC0299" w:rsidDel="00222ABC">
          <w:rPr>
            <w:rFonts w:ascii="Arial" w:hAnsi="Arial" w:cs="Arial"/>
          </w:rPr>
          <w:delText xml:space="preserve">BAX and BCL-2 control </w:delText>
        </w:r>
        <w:r w:rsidR="00AC0299" w:rsidRPr="00AC0299" w:rsidDel="00222ABC">
          <w:rPr>
            <w:rFonts w:ascii="Arial" w:hAnsi="Arial" w:cs="Arial"/>
          </w:rPr>
          <w:delText xml:space="preserve">cytochrome </w:delText>
        </w:r>
        <w:r w:rsidR="00AC0299" w:rsidDel="00222ABC">
          <w:rPr>
            <w:rFonts w:ascii="Arial" w:hAnsi="Arial" w:cs="Arial"/>
          </w:rPr>
          <w:delText>C levels in the neuronal mitochondria that actives Caspase-3 when levels are too high</w:delText>
        </w:r>
      </w:del>
      <w:r w:rsidR="00AC0299">
        <w:rPr>
          <w:rFonts w:ascii="Arial" w:hAnsi="Arial" w:cs="Arial"/>
        </w:rPr>
        <w:t>.</w:t>
      </w:r>
      <w:del w:id="25" w:author="Microsoft account" w:date="2015-07-16T21:38:00Z">
        <w:r w:rsidR="00AC0299" w:rsidDel="00222ABC">
          <w:rPr>
            <w:rFonts w:ascii="Arial" w:hAnsi="Arial" w:cs="Arial"/>
          </w:rPr>
          <w:delText xml:space="preserve"> </w:delText>
        </w:r>
      </w:del>
      <w:r w:rsidR="00AC0299">
        <w:rPr>
          <w:rFonts w:ascii="Arial" w:hAnsi="Arial" w:cs="Arial"/>
        </w:rPr>
        <w:t xml:space="preserve"> </w:t>
      </w:r>
      <w:ins w:id="26" w:author="Microsoft account" w:date="2015-07-16T21:39:00Z">
        <w:r w:rsidR="00222ABC">
          <w:rPr>
            <w:rFonts w:ascii="Arial" w:hAnsi="Arial" w:cs="Arial"/>
          </w:rPr>
          <w:t xml:space="preserve">These proteins are crucial in the apoptotic pathway; </w:t>
        </w:r>
      </w:ins>
      <w:r w:rsidR="00AC0299">
        <w:rPr>
          <w:rFonts w:ascii="Arial" w:hAnsi="Arial" w:cs="Arial"/>
        </w:rPr>
        <w:t>BAX and Caspase-3 are pro-apoptotic proteins whereas BCL-2 is an anti-apoptotic protein.</w:t>
      </w:r>
      <w:commentRangeEnd w:id="22"/>
      <w:r w:rsidR="004519D0">
        <w:rPr>
          <w:rStyle w:val="CommentReference"/>
        </w:rPr>
        <w:commentReference w:id="22"/>
      </w:r>
      <w:r w:rsidR="00AC0299">
        <w:rPr>
          <w:rFonts w:ascii="Arial" w:hAnsi="Arial" w:cs="Arial"/>
        </w:rPr>
        <w:t xml:space="preserve"> </w:t>
      </w:r>
      <w:commentRangeStart w:id="27"/>
      <w:r w:rsidR="00AC0299" w:rsidRPr="00AC0299">
        <w:rPr>
          <w:rFonts w:ascii="Arial" w:hAnsi="Arial" w:cs="Arial"/>
          <w:highlight w:val="yellow"/>
        </w:rPr>
        <w:t>We</w:t>
      </w:r>
      <w:commentRangeEnd w:id="27"/>
      <w:r w:rsidR="004519D0">
        <w:rPr>
          <w:rStyle w:val="CommentReference"/>
        </w:rPr>
        <w:commentReference w:id="27"/>
      </w:r>
      <w:r w:rsidR="00AC0299" w:rsidRPr="00AC0299">
        <w:rPr>
          <w:rFonts w:ascii="Arial" w:hAnsi="Arial" w:cs="Arial"/>
          <w:highlight w:val="yellow"/>
        </w:rPr>
        <w:t xml:space="preserve"> </w:t>
      </w:r>
      <w:del w:id="28" w:author="John K. Maxi" w:date="2015-07-16T17:30:00Z">
        <w:r w:rsidR="00AC0299" w:rsidRPr="00AC0299" w:rsidDel="004519D0">
          <w:rPr>
            <w:rFonts w:ascii="Arial" w:hAnsi="Arial" w:cs="Arial"/>
            <w:highlight w:val="yellow"/>
          </w:rPr>
          <w:delText xml:space="preserve">believe </w:delText>
        </w:r>
      </w:del>
      <w:ins w:id="29" w:author="John K. Maxi" w:date="2015-07-16T17:30:00Z">
        <w:r w:rsidR="004519D0">
          <w:rPr>
            <w:rFonts w:ascii="Arial" w:hAnsi="Arial" w:cs="Arial"/>
            <w:highlight w:val="yellow"/>
          </w:rPr>
          <w:t>hypothesize</w:t>
        </w:r>
        <w:r w:rsidR="004519D0" w:rsidRPr="00AC0299">
          <w:rPr>
            <w:rFonts w:ascii="Arial" w:hAnsi="Arial" w:cs="Arial"/>
            <w:highlight w:val="yellow"/>
          </w:rPr>
          <w:t xml:space="preserve"> </w:t>
        </w:r>
      </w:ins>
      <w:r w:rsidR="00AC0299" w:rsidRPr="00AC0299">
        <w:rPr>
          <w:rFonts w:ascii="Arial" w:hAnsi="Arial" w:cs="Arial"/>
          <w:highlight w:val="yellow"/>
        </w:rPr>
        <w:t xml:space="preserve">there </w:t>
      </w:r>
      <w:r w:rsidR="00AC0299">
        <w:rPr>
          <w:rFonts w:ascii="Arial" w:hAnsi="Arial" w:cs="Arial"/>
          <w:highlight w:val="yellow"/>
        </w:rPr>
        <w:t>will be</w:t>
      </w:r>
      <w:r w:rsidR="00AC0299" w:rsidRPr="00A73D30">
        <w:rPr>
          <w:rFonts w:ascii="Arial" w:hAnsi="Arial" w:cs="Arial"/>
          <w:highlight w:val="yellow"/>
        </w:rPr>
        <w:t xml:space="preserve"> an increase in pro-apoptotic signaling in CBA/SIV infected macaques.</w:t>
      </w:r>
      <w:r w:rsidR="00AC0299">
        <w:rPr>
          <w:rFonts w:ascii="Arial" w:hAnsi="Arial" w:cs="Arial"/>
        </w:rPr>
        <w:t xml:space="preserve"> </w:t>
      </w:r>
      <w:ins w:id="30" w:author="Microsoft account" w:date="2015-07-16T23:33:00Z">
        <w:r w:rsidR="00F64409">
          <w:rPr>
            <w:rFonts w:ascii="Arial" w:hAnsi="Arial" w:cs="Arial"/>
          </w:rPr>
          <w:t xml:space="preserve"> An increase in these </w:t>
        </w:r>
        <w:r w:rsidR="00F64409" w:rsidRPr="00A73D30">
          <w:rPr>
            <w:rFonts w:ascii="Arial" w:hAnsi="Arial" w:cs="Arial"/>
            <w:highlight w:val="yellow"/>
          </w:rPr>
          <w:t>pro-</w:t>
        </w:r>
      </w:ins>
      <w:ins w:id="31" w:author="Microsoft account" w:date="2015-07-16T23:35:00Z">
        <w:r w:rsidR="00F64409" w:rsidRPr="00A73D30">
          <w:rPr>
            <w:rFonts w:ascii="Arial" w:hAnsi="Arial" w:cs="Arial"/>
            <w:highlight w:val="yellow"/>
          </w:rPr>
          <w:t xml:space="preserve">apoptotic </w:t>
        </w:r>
        <w:r w:rsidR="00F64409">
          <w:rPr>
            <w:rFonts w:ascii="Arial" w:hAnsi="Arial" w:cs="Arial"/>
          </w:rPr>
          <w:t>proteins</w:t>
        </w:r>
      </w:ins>
      <w:ins w:id="32" w:author="Microsoft account" w:date="2015-07-16T23:33:00Z">
        <w:r w:rsidR="00F64409">
          <w:rPr>
            <w:rFonts w:ascii="Arial" w:hAnsi="Arial" w:cs="Arial"/>
          </w:rPr>
          <w:t xml:space="preserve"> </w:t>
        </w:r>
      </w:ins>
      <w:ins w:id="33" w:author="Microsoft account" w:date="2015-07-16T23:34:00Z">
        <w:r w:rsidR="00F64409">
          <w:rPr>
            <w:rFonts w:ascii="Arial" w:hAnsi="Arial" w:cs="Arial"/>
          </w:rPr>
          <w:t xml:space="preserve">would indicate a higher chance of </w:t>
        </w:r>
        <w:r w:rsidR="00F64409" w:rsidRPr="009F6264">
          <w:rPr>
            <w:rFonts w:ascii="Arial" w:hAnsi="Arial" w:cs="Arial"/>
          </w:rPr>
          <w:t>neurocognitive disorder</w:t>
        </w:r>
        <w:r w:rsidR="00F64409">
          <w:rPr>
            <w:rFonts w:ascii="Arial" w:hAnsi="Arial" w:cs="Arial"/>
          </w:rPr>
          <w:t xml:space="preserve">s in subjects that are infected with HIV and abuse </w:t>
        </w:r>
      </w:ins>
      <w:ins w:id="34" w:author="Microsoft account" w:date="2015-07-16T23:35:00Z">
        <w:r w:rsidR="00F64409">
          <w:rPr>
            <w:rFonts w:ascii="Arial" w:hAnsi="Arial" w:cs="Arial"/>
          </w:rPr>
          <w:t>alcohol</w:t>
        </w:r>
      </w:ins>
      <w:ins w:id="35" w:author="Microsoft account" w:date="2015-07-16T23:34:00Z">
        <w:r w:rsidR="00F64409">
          <w:rPr>
            <w:rFonts w:ascii="Arial" w:hAnsi="Arial" w:cs="Arial"/>
          </w:rPr>
          <w:t>.</w:t>
        </w:r>
      </w:ins>
      <w:ins w:id="36" w:author="Microsoft account" w:date="2015-07-16T23:35:00Z">
        <w:r w:rsidR="00F64409">
          <w:rPr>
            <w:rFonts w:ascii="Arial" w:hAnsi="Arial" w:cs="Arial"/>
          </w:rPr>
          <w:t xml:space="preserve"> </w:t>
        </w:r>
      </w:ins>
      <w:ins w:id="37" w:author="Microsoft account" w:date="2015-07-16T23:34:00Z">
        <w:r w:rsidR="00F64409">
          <w:rPr>
            <w:rFonts w:ascii="Arial" w:hAnsi="Arial" w:cs="Arial"/>
          </w:rPr>
          <w:t xml:space="preserve"> </w:t>
        </w:r>
      </w:ins>
      <w:r w:rsidR="00885009" w:rsidRPr="00885009">
        <w:rPr>
          <w:rFonts w:ascii="Arial" w:hAnsi="Arial" w:cs="Arial"/>
        </w:rPr>
        <w:t>Rhesus macaques</w:t>
      </w:r>
      <w:r w:rsidR="00885009">
        <w:rPr>
          <w:rFonts w:ascii="Arial" w:hAnsi="Arial" w:cs="Arial"/>
        </w:rPr>
        <w:t xml:space="preserve"> </w:t>
      </w:r>
      <w:r w:rsidR="00CD5ED2">
        <w:rPr>
          <w:rFonts w:ascii="Arial" w:hAnsi="Arial" w:cs="Arial"/>
        </w:rPr>
        <w:t xml:space="preserve">were </w:t>
      </w:r>
      <w:del w:id="38" w:author="John K. Maxi" w:date="2015-07-16T17:30:00Z">
        <w:r w:rsidR="00A73D30" w:rsidDel="004519D0">
          <w:rPr>
            <w:rFonts w:ascii="Arial" w:hAnsi="Arial" w:cs="Arial"/>
          </w:rPr>
          <w:delText>used as the model for this experiment</w:delText>
        </w:r>
        <w:r w:rsidR="00885009" w:rsidDel="004519D0">
          <w:rPr>
            <w:rFonts w:ascii="Arial" w:hAnsi="Arial" w:cs="Arial"/>
          </w:rPr>
          <w:delText xml:space="preserve">.  </w:delText>
        </w:r>
        <w:r w:rsidR="00EF6A65" w:rsidDel="004519D0">
          <w:rPr>
            <w:rFonts w:ascii="Arial" w:hAnsi="Arial" w:cs="Arial"/>
          </w:rPr>
          <w:delText>These animal</w:delText>
        </w:r>
        <w:r w:rsidR="00876473" w:rsidDel="004519D0">
          <w:rPr>
            <w:rFonts w:ascii="Arial" w:hAnsi="Arial" w:cs="Arial"/>
          </w:rPr>
          <w:delText xml:space="preserve">s were </w:delText>
        </w:r>
      </w:del>
      <w:r w:rsidR="00876473">
        <w:rPr>
          <w:rFonts w:ascii="Arial" w:hAnsi="Arial" w:cs="Arial"/>
        </w:rPr>
        <w:t>equipped with a</w:t>
      </w:r>
      <w:ins w:id="39" w:author="John K. Maxi" w:date="2015-07-16T17:30:00Z">
        <w:r w:rsidR="004519D0">
          <w:rPr>
            <w:rFonts w:ascii="Arial" w:hAnsi="Arial" w:cs="Arial"/>
          </w:rPr>
          <w:t>n intra-gastric</w:t>
        </w:r>
      </w:ins>
      <w:r w:rsidR="00876473">
        <w:rPr>
          <w:rFonts w:ascii="Arial" w:hAnsi="Arial" w:cs="Arial"/>
        </w:rPr>
        <w:t xml:space="preserve"> catheter </w:t>
      </w:r>
      <w:ins w:id="40" w:author="John K. Maxi" w:date="2015-07-16T17:30:00Z">
        <w:r w:rsidR="004519D0">
          <w:rPr>
            <w:rFonts w:ascii="Arial" w:hAnsi="Arial" w:cs="Arial"/>
          </w:rPr>
          <w:t xml:space="preserve">for the infusion of alcohol or sucrose solution on a chronic binge schedule, three months prior to inoculation with SIVmac251. </w:t>
        </w:r>
      </w:ins>
      <w:ins w:id="41" w:author="Microsoft account" w:date="2015-07-16T21:46:00Z">
        <w:r w:rsidR="00222ABC">
          <w:rPr>
            <w:rFonts w:ascii="Arial" w:hAnsi="Arial" w:cs="Arial"/>
          </w:rPr>
          <w:t xml:space="preserve">Seven animals were </w:t>
        </w:r>
      </w:ins>
      <w:ins w:id="42" w:author="Microsoft account" w:date="2015-07-16T21:47:00Z">
        <w:r w:rsidR="00222ABC">
          <w:rPr>
            <w:rFonts w:ascii="Arial" w:hAnsi="Arial" w:cs="Arial"/>
          </w:rPr>
          <w:t>separated</w:t>
        </w:r>
      </w:ins>
      <w:ins w:id="43" w:author="Microsoft account" w:date="2015-07-16T21:46:00Z">
        <w:r w:rsidR="00222ABC">
          <w:rPr>
            <w:rFonts w:ascii="Arial" w:hAnsi="Arial" w:cs="Arial"/>
          </w:rPr>
          <w:t xml:space="preserve"> </w:t>
        </w:r>
      </w:ins>
      <w:ins w:id="44" w:author="Microsoft account" w:date="2015-07-16T21:47:00Z">
        <w:r w:rsidR="00222ABC">
          <w:rPr>
            <w:rFonts w:ascii="Arial" w:hAnsi="Arial" w:cs="Arial"/>
          </w:rPr>
          <w:t>into three treatment groups</w:t>
        </w:r>
      </w:ins>
      <w:commentRangeStart w:id="45"/>
      <w:del w:id="46" w:author="Microsoft account" w:date="2015-07-16T21:46:00Z">
        <w:r w:rsidR="00876473" w:rsidDel="00222ABC">
          <w:rPr>
            <w:rFonts w:ascii="Arial" w:hAnsi="Arial" w:cs="Arial"/>
          </w:rPr>
          <w:delText>and separated</w:delText>
        </w:r>
      </w:del>
      <w:del w:id="47" w:author="Microsoft account" w:date="2015-07-16T21:47:00Z">
        <w:r w:rsidR="00876473" w:rsidDel="00222ABC">
          <w:rPr>
            <w:rFonts w:ascii="Arial" w:hAnsi="Arial" w:cs="Arial"/>
          </w:rPr>
          <w:delText xml:space="preserve"> </w:delText>
        </w:r>
      </w:del>
      <w:del w:id="48" w:author="Microsoft account" w:date="2015-07-16T21:46:00Z">
        <w:r w:rsidR="00876473" w:rsidDel="00222ABC">
          <w:rPr>
            <w:rFonts w:ascii="Arial" w:hAnsi="Arial" w:cs="Arial"/>
          </w:rPr>
          <w:delText>into three groups:</w:delText>
        </w:r>
        <w:r w:rsidR="00EF6A65" w:rsidDel="00222ABC">
          <w:rPr>
            <w:rFonts w:ascii="Arial" w:hAnsi="Arial" w:cs="Arial"/>
          </w:rPr>
          <w:delText xml:space="preserve"> </w:delText>
        </w:r>
        <w:r w:rsidR="00876473" w:rsidDel="00222ABC">
          <w:rPr>
            <w:rFonts w:ascii="Arial" w:hAnsi="Arial" w:cs="Arial"/>
          </w:rPr>
          <w:delText>a</w:delText>
        </w:r>
      </w:del>
      <w:del w:id="49" w:author="Microsoft account" w:date="2015-07-16T21:47:00Z">
        <w:r w:rsidR="00EF6A65" w:rsidDel="00222ABC">
          <w:rPr>
            <w:rFonts w:ascii="Arial" w:hAnsi="Arial" w:cs="Arial"/>
          </w:rPr>
          <w:delText>nimals</w:delText>
        </w:r>
        <w:r w:rsidR="00885009" w:rsidDel="00222ABC">
          <w:rPr>
            <w:rFonts w:ascii="Arial" w:hAnsi="Arial" w:cs="Arial"/>
          </w:rPr>
          <w:delText xml:space="preserve"> were treated with</w:delText>
        </w:r>
      </w:del>
      <w:ins w:id="50" w:author="Microsoft account" w:date="2015-07-16T21:47:00Z">
        <w:r w:rsidR="00222ABC">
          <w:rPr>
            <w:rFonts w:ascii="Arial" w:hAnsi="Arial" w:cs="Arial"/>
          </w:rPr>
          <w:t>:</w:t>
        </w:r>
      </w:ins>
      <w:r w:rsidR="00885009">
        <w:rPr>
          <w:rFonts w:ascii="Arial" w:hAnsi="Arial" w:cs="Arial"/>
        </w:rPr>
        <w:t xml:space="preserve"> </w:t>
      </w:r>
      <w:r w:rsidR="00876473">
        <w:rPr>
          <w:rFonts w:ascii="Arial" w:hAnsi="Arial" w:cs="Arial"/>
        </w:rPr>
        <w:t>C</w:t>
      </w:r>
      <w:r w:rsidR="00885009" w:rsidRPr="00885009">
        <w:rPr>
          <w:rFonts w:ascii="Arial" w:hAnsi="Arial" w:cs="Arial"/>
        </w:rPr>
        <w:t>hronic</w:t>
      </w:r>
      <w:r w:rsidR="00885009">
        <w:rPr>
          <w:rFonts w:ascii="Arial" w:hAnsi="Arial" w:cs="Arial"/>
        </w:rPr>
        <w:t xml:space="preserve"> Binge Alcohol (CBA) treatment</w:t>
      </w:r>
      <w:r w:rsidR="00876473">
        <w:rPr>
          <w:rFonts w:ascii="Arial" w:hAnsi="Arial" w:cs="Arial"/>
        </w:rPr>
        <w:t xml:space="preserve"> (n=3</w:t>
      </w:r>
      <w:del w:id="51" w:author="Microsoft account" w:date="2015-07-16T21:47:00Z">
        <w:r w:rsidR="00876473" w:rsidDel="00222ABC">
          <w:rPr>
            <w:rFonts w:ascii="Arial" w:hAnsi="Arial" w:cs="Arial"/>
          </w:rPr>
          <w:delText xml:space="preserve">), animals that </w:delText>
        </w:r>
        <w:r w:rsidR="00885009" w:rsidRPr="00885009" w:rsidDel="00222ABC">
          <w:rPr>
            <w:rFonts w:ascii="Arial" w:hAnsi="Arial" w:cs="Arial"/>
          </w:rPr>
          <w:delText>received a</w:delText>
        </w:r>
      </w:del>
      <w:ins w:id="52" w:author="Microsoft account" w:date="2015-07-16T21:47:00Z">
        <w:r w:rsidR="00222ABC">
          <w:rPr>
            <w:rFonts w:ascii="Arial" w:hAnsi="Arial" w:cs="Arial"/>
          </w:rPr>
          <w:t>,</w:t>
        </w:r>
      </w:ins>
      <w:r w:rsidR="00885009" w:rsidRPr="00885009">
        <w:rPr>
          <w:rFonts w:ascii="Arial" w:hAnsi="Arial" w:cs="Arial"/>
        </w:rPr>
        <w:t xml:space="preserve"> sucrose treatment</w:t>
      </w:r>
      <w:r w:rsidR="00876473">
        <w:rPr>
          <w:rFonts w:ascii="Arial" w:hAnsi="Arial" w:cs="Arial"/>
        </w:rPr>
        <w:t xml:space="preserve"> (n=3),</w:t>
      </w:r>
      <w:r w:rsidR="00876473" w:rsidRPr="00876473">
        <w:rPr>
          <w:rFonts w:ascii="Arial" w:hAnsi="Arial" w:cs="Arial"/>
        </w:rPr>
        <w:t xml:space="preserve"> </w:t>
      </w:r>
      <w:r w:rsidR="003974F1">
        <w:rPr>
          <w:rFonts w:ascii="Arial" w:hAnsi="Arial" w:cs="Arial"/>
        </w:rPr>
        <w:t xml:space="preserve">and </w:t>
      </w:r>
      <w:r w:rsidR="00876473" w:rsidRPr="00EF6A65">
        <w:rPr>
          <w:rFonts w:ascii="Arial" w:hAnsi="Arial" w:cs="Arial"/>
        </w:rPr>
        <w:t>Naïve</w:t>
      </w:r>
      <w:r w:rsidR="00876473">
        <w:rPr>
          <w:rFonts w:ascii="Arial" w:hAnsi="Arial" w:cs="Arial"/>
        </w:rPr>
        <w:t xml:space="preserve"> animals (n=1)</w:t>
      </w:r>
      <w:r w:rsidR="00885009">
        <w:rPr>
          <w:rFonts w:ascii="Arial" w:hAnsi="Arial" w:cs="Arial"/>
        </w:rPr>
        <w:t xml:space="preserve">.  </w:t>
      </w:r>
      <w:r w:rsidR="00876473">
        <w:rPr>
          <w:rFonts w:ascii="Arial" w:hAnsi="Arial" w:cs="Arial"/>
        </w:rPr>
        <w:t xml:space="preserve">Both the CBA and sucrose groups </w:t>
      </w:r>
      <w:r w:rsidR="00885009">
        <w:rPr>
          <w:rFonts w:ascii="Arial" w:hAnsi="Arial" w:cs="Arial"/>
        </w:rPr>
        <w:t xml:space="preserve">were infected with </w:t>
      </w:r>
      <w:del w:id="53" w:author="John K. Maxi" w:date="2015-07-16T17:37:00Z">
        <w:r w:rsidR="00885009" w:rsidRPr="00885009" w:rsidDel="00D31885">
          <w:rPr>
            <w:rFonts w:ascii="Arial" w:hAnsi="Arial" w:cs="Arial"/>
          </w:rPr>
          <w:delText>Simian Immunodeficiency Virus (</w:delText>
        </w:r>
      </w:del>
      <w:r w:rsidR="00885009" w:rsidRPr="00885009">
        <w:rPr>
          <w:rFonts w:ascii="Arial" w:hAnsi="Arial" w:cs="Arial"/>
        </w:rPr>
        <w:t>SIV</w:t>
      </w:r>
      <w:del w:id="54" w:author="John K. Maxi" w:date="2015-07-16T17:37:00Z">
        <w:r w:rsidR="00885009" w:rsidRPr="00885009" w:rsidDel="00D31885">
          <w:rPr>
            <w:rFonts w:ascii="Arial" w:hAnsi="Arial" w:cs="Arial"/>
          </w:rPr>
          <w:delText>)</w:delText>
        </w:r>
      </w:del>
      <w:r w:rsidR="00885009">
        <w:rPr>
          <w:rFonts w:ascii="Arial" w:hAnsi="Arial" w:cs="Arial"/>
        </w:rPr>
        <w:t>.</w:t>
      </w:r>
      <w:commentRangeEnd w:id="45"/>
      <w:r w:rsidR="004519D0">
        <w:rPr>
          <w:rStyle w:val="CommentReference"/>
        </w:rPr>
        <w:commentReference w:id="45"/>
      </w:r>
      <w:r w:rsidR="00876473">
        <w:rPr>
          <w:rFonts w:ascii="Arial" w:hAnsi="Arial" w:cs="Arial"/>
        </w:rPr>
        <w:t xml:space="preserve"> </w:t>
      </w:r>
      <w:r w:rsidR="00EF6A65" w:rsidRPr="00EF6A65">
        <w:rPr>
          <w:rFonts w:ascii="Arial" w:hAnsi="Arial" w:cs="Arial"/>
        </w:rPr>
        <w:t xml:space="preserve"> </w:t>
      </w:r>
      <w:r w:rsidR="00EF6A65">
        <w:rPr>
          <w:rFonts w:ascii="Arial" w:hAnsi="Arial" w:cs="Arial"/>
        </w:rPr>
        <w:t>A</w:t>
      </w:r>
      <w:r w:rsidR="00EF6A65" w:rsidRPr="00EF6A65">
        <w:rPr>
          <w:rFonts w:ascii="Arial" w:hAnsi="Arial" w:cs="Arial"/>
        </w:rPr>
        <w:t xml:space="preserve">pproximately </w:t>
      </w:r>
      <w:r w:rsidR="00EF6A65">
        <w:rPr>
          <w:rFonts w:ascii="Arial" w:hAnsi="Arial" w:cs="Arial"/>
        </w:rPr>
        <w:t>18 months after infection, the animals were euthanized and t</w:t>
      </w:r>
      <w:r w:rsidR="00A73D30">
        <w:rPr>
          <w:rFonts w:ascii="Arial" w:hAnsi="Arial" w:cs="Arial"/>
        </w:rPr>
        <w:t xml:space="preserve">issues from the prefrontal cortex </w:t>
      </w:r>
      <w:r w:rsidR="00EF6A65">
        <w:rPr>
          <w:rFonts w:ascii="Arial" w:hAnsi="Arial" w:cs="Arial"/>
        </w:rPr>
        <w:t>were collected</w:t>
      </w:r>
      <w:r w:rsidR="00876473">
        <w:rPr>
          <w:rFonts w:ascii="Arial" w:hAnsi="Arial" w:cs="Arial"/>
        </w:rPr>
        <w:t>.</w:t>
      </w:r>
      <w:r w:rsidR="00EF6A65">
        <w:rPr>
          <w:rFonts w:ascii="Arial" w:hAnsi="Arial" w:cs="Arial"/>
        </w:rPr>
        <w:t xml:space="preserve"> W</w:t>
      </w:r>
      <w:r w:rsidR="001D380F">
        <w:rPr>
          <w:rFonts w:ascii="Arial" w:hAnsi="Arial" w:cs="Arial"/>
        </w:rPr>
        <w:t xml:space="preserve">estern blots </w:t>
      </w:r>
      <w:r w:rsidR="00EF6A65">
        <w:rPr>
          <w:rFonts w:ascii="Arial" w:hAnsi="Arial" w:cs="Arial"/>
        </w:rPr>
        <w:t xml:space="preserve">were used </w:t>
      </w:r>
      <w:r w:rsidR="001D380F">
        <w:rPr>
          <w:rFonts w:ascii="Arial" w:hAnsi="Arial" w:cs="Arial"/>
        </w:rPr>
        <w:t xml:space="preserve">to </w:t>
      </w:r>
      <w:del w:id="55" w:author="John K. Maxi" w:date="2015-07-16T17:31:00Z">
        <w:r w:rsidR="001D380F" w:rsidDel="004519D0">
          <w:rPr>
            <w:rFonts w:ascii="Arial" w:hAnsi="Arial" w:cs="Arial"/>
          </w:rPr>
          <w:delText xml:space="preserve">calculate </w:delText>
        </w:r>
      </w:del>
      <w:ins w:id="56" w:author="John K. Maxi" w:date="2015-07-16T17:31:00Z">
        <w:r w:rsidR="004519D0">
          <w:rPr>
            <w:rFonts w:ascii="Arial" w:hAnsi="Arial" w:cs="Arial"/>
          </w:rPr>
          <w:t xml:space="preserve">determine </w:t>
        </w:r>
      </w:ins>
      <w:r w:rsidR="001D380F">
        <w:rPr>
          <w:rFonts w:ascii="Arial" w:hAnsi="Arial" w:cs="Arial"/>
        </w:rPr>
        <w:t>p</w:t>
      </w:r>
      <w:r w:rsidR="00983696">
        <w:rPr>
          <w:rFonts w:ascii="Arial" w:hAnsi="Arial" w:cs="Arial"/>
        </w:rPr>
        <w:t>rotein expression</w:t>
      </w:r>
      <w:r w:rsidR="00876473">
        <w:rPr>
          <w:rFonts w:ascii="Arial" w:hAnsi="Arial" w:cs="Arial"/>
        </w:rPr>
        <w:t xml:space="preserve"> of </w:t>
      </w:r>
      <w:ins w:id="57" w:author="John K. Maxi" w:date="2015-07-16T17:31:00Z">
        <w:r w:rsidR="004519D0">
          <w:rPr>
            <w:rFonts w:ascii="Arial" w:hAnsi="Arial" w:cs="Arial"/>
          </w:rPr>
          <w:t xml:space="preserve">active </w:t>
        </w:r>
      </w:ins>
      <w:del w:id="58" w:author="John K. Maxi" w:date="2015-07-16T17:31:00Z">
        <w:r w:rsidR="00876473" w:rsidRPr="001D380F" w:rsidDel="004519D0">
          <w:rPr>
            <w:rFonts w:ascii="Arial" w:hAnsi="Arial" w:cs="Arial"/>
          </w:rPr>
          <w:delText>C</w:delText>
        </w:r>
      </w:del>
      <w:ins w:id="59" w:author="John K. Maxi" w:date="2015-07-16T17:31:00Z">
        <w:r w:rsidR="004519D0">
          <w:rPr>
            <w:rFonts w:ascii="Arial" w:hAnsi="Arial" w:cs="Arial"/>
          </w:rPr>
          <w:t>c</w:t>
        </w:r>
      </w:ins>
      <w:r w:rsidR="00876473" w:rsidRPr="001D380F">
        <w:rPr>
          <w:rFonts w:ascii="Arial" w:hAnsi="Arial" w:cs="Arial"/>
        </w:rPr>
        <w:t>aspase-3, BAX, and BCL-2</w:t>
      </w:r>
      <w:del w:id="60" w:author="John K. Maxi" w:date="2015-07-16T17:31:00Z">
        <w:r w:rsidR="00876473" w:rsidDel="004519D0">
          <w:rPr>
            <w:rFonts w:ascii="Arial" w:hAnsi="Arial" w:cs="Arial"/>
          </w:rPr>
          <w:delText xml:space="preserve"> from the</w:delText>
        </w:r>
        <w:r w:rsidR="00876473" w:rsidRPr="00876473" w:rsidDel="004519D0">
          <w:rPr>
            <w:rFonts w:ascii="Arial" w:hAnsi="Arial" w:cs="Arial"/>
          </w:rPr>
          <w:delText xml:space="preserve"> </w:delText>
        </w:r>
        <w:r w:rsidR="00876473" w:rsidDel="004519D0">
          <w:rPr>
            <w:rFonts w:ascii="Arial" w:hAnsi="Arial" w:cs="Arial"/>
          </w:rPr>
          <w:delText>prefrontal cortex</w:delText>
        </w:r>
      </w:del>
      <w:r w:rsidR="001D380F">
        <w:rPr>
          <w:rFonts w:ascii="Arial" w:hAnsi="Arial" w:cs="Arial"/>
        </w:rPr>
        <w:t>.</w:t>
      </w:r>
      <w:r w:rsidR="00582C61">
        <w:rPr>
          <w:rFonts w:ascii="Arial" w:hAnsi="Arial" w:cs="Arial"/>
        </w:rPr>
        <w:t xml:space="preserve"> </w:t>
      </w:r>
      <w:ins w:id="61" w:author="Microsoft account" w:date="2015-07-16T21:48:00Z">
        <w:r w:rsidR="00222ABC">
          <w:rPr>
            <w:rFonts w:ascii="Arial" w:hAnsi="Arial" w:cs="Arial"/>
          </w:rPr>
          <w:t xml:space="preserve">We found that </w:t>
        </w:r>
      </w:ins>
      <w:del w:id="62" w:author="John K. Maxi" w:date="2015-07-16T17:36:00Z">
        <w:r w:rsidR="00876473" w:rsidDel="00D31885">
          <w:rPr>
            <w:rFonts w:ascii="Arial" w:hAnsi="Arial" w:cs="Arial"/>
          </w:rPr>
          <w:delText xml:space="preserve">It was found that </w:delText>
        </w:r>
      </w:del>
      <w:commentRangeStart w:id="63"/>
      <w:del w:id="64" w:author="Microsoft account" w:date="2015-07-16T21:48:00Z">
        <w:r w:rsidR="00876473" w:rsidRPr="001D380F" w:rsidDel="00222ABC">
          <w:rPr>
            <w:rFonts w:ascii="Arial" w:hAnsi="Arial" w:cs="Arial"/>
          </w:rPr>
          <w:delText>BAX</w:delText>
        </w:r>
        <w:r w:rsidR="00876473" w:rsidDel="00222ABC">
          <w:rPr>
            <w:rFonts w:ascii="Arial" w:hAnsi="Arial" w:cs="Arial"/>
          </w:rPr>
          <w:delText xml:space="preserve"> protein </w:delText>
        </w:r>
      </w:del>
      <w:r w:rsidR="00885009">
        <w:rPr>
          <w:rFonts w:ascii="Arial" w:hAnsi="Arial" w:cs="Arial"/>
        </w:rPr>
        <w:t xml:space="preserve">expression </w:t>
      </w:r>
      <w:ins w:id="65" w:author="Microsoft account" w:date="2015-07-16T21:48:00Z">
        <w:r w:rsidR="00222ABC">
          <w:rPr>
            <w:rFonts w:ascii="Arial" w:hAnsi="Arial" w:cs="Arial"/>
          </w:rPr>
          <w:t xml:space="preserve">for the protein </w:t>
        </w:r>
        <w:r w:rsidR="00222ABC" w:rsidRPr="001D380F">
          <w:rPr>
            <w:rFonts w:ascii="Arial" w:hAnsi="Arial" w:cs="Arial"/>
          </w:rPr>
          <w:t>BAX</w:t>
        </w:r>
        <w:r w:rsidR="00222ABC">
          <w:rPr>
            <w:rFonts w:ascii="Arial" w:hAnsi="Arial" w:cs="Arial"/>
          </w:rPr>
          <w:t xml:space="preserve"> </w:t>
        </w:r>
      </w:ins>
      <w:r w:rsidR="00885009">
        <w:rPr>
          <w:rFonts w:ascii="Arial" w:hAnsi="Arial" w:cs="Arial"/>
        </w:rPr>
        <w:t>was greater in two of the three CBA/SIV+ macaques</w:t>
      </w:r>
      <w:ins w:id="66" w:author="Microsoft account" w:date="2015-07-16T21:48:00Z">
        <w:r w:rsidR="00222ABC">
          <w:rPr>
            <w:rFonts w:ascii="Arial" w:hAnsi="Arial" w:cs="Arial"/>
          </w:rPr>
          <w:t>, especially</w:t>
        </w:r>
      </w:ins>
      <w:r w:rsidR="00885009">
        <w:rPr>
          <w:rFonts w:ascii="Arial" w:hAnsi="Arial" w:cs="Arial"/>
        </w:rPr>
        <w:t xml:space="preserve"> compared to the sucrose/SIV+ macaques</w:t>
      </w:r>
      <w:commentRangeEnd w:id="63"/>
      <w:r w:rsidR="00D31885">
        <w:rPr>
          <w:rStyle w:val="CommentReference"/>
        </w:rPr>
        <w:commentReference w:id="63"/>
      </w:r>
      <w:r w:rsidR="00885009">
        <w:rPr>
          <w:rFonts w:ascii="Arial" w:hAnsi="Arial" w:cs="Arial"/>
        </w:rPr>
        <w:t>.</w:t>
      </w:r>
      <w:r w:rsidR="003974F1">
        <w:rPr>
          <w:rFonts w:ascii="Arial" w:hAnsi="Arial" w:cs="Arial"/>
        </w:rPr>
        <w:t xml:space="preserve">  </w:t>
      </w:r>
      <w:del w:id="68" w:author="John K. Maxi" w:date="2015-07-16T17:34:00Z">
        <w:r w:rsidR="003974F1" w:rsidDel="004519D0">
          <w:rPr>
            <w:rFonts w:ascii="Arial" w:hAnsi="Arial" w:cs="Arial"/>
          </w:rPr>
          <w:delText>Meaning, there is an increased tendency for neuronal apoptosis in the animals that received the alcohol treatment and were infected with SIV.</w:delText>
        </w:r>
      </w:del>
      <w:ins w:id="69" w:author="John K. Maxi" w:date="2015-07-16T17:34:00Z">
        <w:r w:rsidR="004519D0">
          <w:rPr>
            <w:rFonts w:ascii="Arial" w:hAnsi="Arial" w:cs="Arial"/>
          </w:rPr>
          <w:t>These results suggest enhanced apoptotic signaling in chronic binge alcohol-treated SIV-infected macaques.</w:t>
        </w:r>
      </w:ins>
    </w:p>
    <w:sectPr w:rsidR="00983696" w:rsidRPr="00ED1C42" w:rsidSect="007A44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n K. Maxi" w:date="2015-07-16T17:39:00Z" w:initials="JKM">
    <w:p w14:paraId="13843CEA" w14:textId="77777777" w:rsidR="00D31885" w:rsidRDefault="00D31885">
      <w:pPr>
        <w:pStyle w:val="CommentText"/>
      </w:pPr>
      <w:r>
        <w:rPr>
          <w:rStyle w:val="CommentReference"/>
        </w:rPr>
        <w:annotationRef/>
      </w:r>
      <w:r>
        <w:t>Make the title a statement. For example “Chronic binge alcohol administration enhances pre-frontal cortex apoptotic signaling in SIV-infected rhesus macaques”</w:t>
      </w:r>
    </w:p>
  </w:comment>
  <w:comment w:id="10" w:author="John K. Maxi" w:date="2015-07-16T17:26:00Z" w:initials="JKM">
    <w:p w14:paraId="53218997" w14:textId="77777777" w:rsidR="004519D0" w:rsidRDefault="004519D0">
      <w:pPr>
        <w:pStyle w:val="CommentText"/>
      </w:pPr>
      <w:r>
        <w:rPr>
          <w:rStyle w:val="CommentReference"/>
        </w:rPr>
        <w:annotationRef/>
      </w:r>
      <w:r>
        <w:t>Alcohol use? Alcohol abuse?</w:t>
      </w:r>
    </w:p>
  </w:comment>
  <w:comment w:id="16" w:author="John K. Maxi" w:date="2015-07-16T17:27:00Z" w:initials="JKM">
    <w:p w14:paraId="48A8429E" w14:textId="77777777" w:rsidR="004519D0" w:rsidRDefault="004519D0">
      <w:pPr>
        <w:pStyle w:val="CommentText"/>
      </w:pPr>
      <w:r>
        <w:rPr>
          <w:rStyle w:val="CommentReference"/>
        </w:rPr>
        <w:annotationRef/>
      </w:r>
      <w:r>
        <w:t>Make this its own sentence</w:t>
      </w:r>
    </w:p>
  </w:comment>
  <w:comment w:id="22" w:author="John K. Maxi" w:date="2015-07-16T17:29:00Z" w:initials="JKM">
    <w:p w14:paraId="7A107C4A" w14:textId="77777777" w:rsidR="004519D0" w:rsidRDefault="004519D0">
      <w:pPr>
        <w:pStyle w:val="CommentText"/>
      </w:pPr>
      <w:r>
        <w:rPr>
          <w:rStyle w:val="CommentReference"/>
        </w:rPr>
        <w:annotationRef/>
      </w:r>
      <w:r>
        <w:t>Simplify these sentences. We don’t need info on cytochrome C in the abstract because we are not investigating it. Can you explain the importance of the these proteins in one sentence?</w:t>
      </w:r>
    </w:p>
  </w:comment>
  <w:comment w:id="27" w:author="John K. Maxi" w:date="2015-07-16T17:29:00Z" w:initials="JKM">
    <w:p w14:paraId="657D1B5E" w14:textId="77777777" w:rsidR="004519D0" w:rsidRDefault="004519D0">
      <w:pPr>
        <w:pStyle w:val="CommentText"/>
      </w:pPr>
      <w:r>
        <w:rPr>
          <w:rStyle w:val="CommentReference"/>
        </w:rPr>
        <w:annotationRef/>
      </w:r>
      <w:r>
        <w:t>Now that you explained what these proteins do, what is the aim of the experiment? What and why are we doing it? This is where you can make reference to apoptosis being a potential mechanism.</w:t>
      </w:r>
    </w:p>
  </w:comment>
  <w:comment w:id="45" w:author="John K. Maxi" w:date="2015-07-16T17:31:00Z" w:initials="JKM">
    <w:p w14:paraId="0B8FC1FD" w14:textId="77777777" w:rsidR="004519D0" w:rsidRDefault="004519D0">
      <w:pPr>
        <w:pStyle w:val="CommentText"/>
      </w:pPr>
      <w:r>
        <w:rPr>
          <w:rStyle w:val="CommentReference"/>
        </w:rPr>
        <w:annotationRef/>
      </w:r>
      <w:r>
        <w:t>Re-word the descriptions of the groups.</w:t>
      </w:r>
    </w:p>
  </w:comment>
  <w:comment w:id="63" w:author="John K. Maxi" w:date="2015-07-16T17:38:00Z" w:initials="JKM">
    <w:p w14:paraId="2511BC69" w14:textId="77777777" w:rsidR="00D31885" w:rsidRDefault="00D31885">
      <w:pPr>
        <w:pStyle w:val="CommentText"/>
      </w:pPr>
      <w:bookmarkStart w:id="67" w:name="_GoBack"/>
      <w:r>
        <w:rPr>
          <w:rStyle w:val="CommentReference"/>
        </w:rPr>
        <w:annotationRef/>
      </w:r>
      <w:r>
        <w:t>Play with the wording of this sentence a little bit. It doesn’t sound quite right.</w:t>
      </w:r>
      <w:bookmarkEnd w:id="6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43CEA" w15:done="0"/>
  <w15:commentEx w15:paraId="53218997" w15:done="0"/>
  <w15:commentEx w15:paraId="48A8429E" w15:done="0"/>
  <w15:commentEx w15:paraId="7A107C4A" w15:done="0"/>
  <w15:commentEx w15:paraId="657D1B5E" w15:done="0"/>
  <w15:commentEx w15:paraId="0B8FC1FD" w15:done="0"/>
  <w15:commentEx w15:paraId="2511BC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ce65a258be8cbd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B4"/>
    <w:rsid w:val="00011427"/>
    <w:rsid w:val="00090F73"/>
    <w:rsid w:val="000A1440"/>
    <w:rsid w:val="000D0B48"/>
    <w:rsid w:val="000D127B"/>
    <w:rsid w:val="000F1803"/>
    <w:rsid w:val="00107494"/>
    <w:rsid w:val="00116936"/>
    <w:rsid w:val="00155923"/>
    <w:rsid w:val="0015601D"/>
    <w:rsid w:val="00184D11"/>
    <w:rsid w:val="001C6519"/>
    <w:rsid w:val="001D380F"/>
    <w:rsid w:val="00217A76"/>
    <w:rsid w:val="00222ABC"/>
    <w:rsid w:val="002D5624"/>
    <w:rsid w:val="002E3201"/>
    <w:rsid w:val="003009B4"/>
    <w:rsid w:val="003905A8"/>
    <w:rsid w:val="0039201D"/>
    <w:rsid w:val="0039218F"/>
    <w:rsid w:val="003974F1"/>
    <w:rsid w:val="004071D1"/>
    <w:rsid w:val="004519D0"/>
    <w:rsid w:val="00460433"/>
    <w:rsid w:val="00521224"/>
    <w:rsid w:val="0053088C"/>
    <w:rsid w:val="00582C61"/>
    <w:rsid w:val="0061464A"/>
    <w:rsid w:val="00642046"/>
    <w:rsid w:val="006C7DA6"/>
    <w:rsid w:val="006D6105"/>
    <w:rsid w:val="007622E7"/>
    <w:rsid w:val="00765EC4"/>
    <w:rsid w:val="007A4484"/>
    <w:rsid w:val="007A5CE9"/>
    <w:rsid w:val="007E2E37"/>
    <w:rsid w:val="007F13AC"/>
    <w:rsid w:val="00876473"/>
    <w:rsid w:val="00885009"/>
    <w:rsid w:val="008E0C59"/>
    <w:rsid w:val="008F6E38"/>
    <w:rsid w:val="00967DF6"/>
    <w:rsid w:val="00983696"/>
    <w:rsid w:val="009B02EA"/>
    <w:rsid w:val="009F6264"/>
    <w:rsid w:val="00A73D30"/>
    <w:rsid w:val="00AA53D6"/>
    <w:rsid w:val="00AC0299"/>
    <w:rsid w:val="00B26C5F"/>
    <w:rsid w:val="00C07BB7"/>
    <w:rsid w:val="00C22C74"/>
    <w:rsid w:val="00C82663"/>
    <w:rsid w:val="00CD5ED2"/>
    <w:rsid w:val="00D31885"/>
    <w:rsid w:val="00D71E9F"/>
    <w:rsid w:val="00DA7053"/>
    <w:rsid w:val="00E927FE"/>
    <w:rsid w:val="00ED0DD9"/>
    <w:rsid w:val="00ED1C42"/>
    <w:rsid w:val="00ED37A8"/>
    <w:rsid w:val="00EF6A65"/>
    <w:rsid w:val="00F01BA1"/>
    <w:rsid w:val="00F64409"/>
    <w:rsid w:val="00F9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4522"/>
  <w15:docId w15:val="{EAA1EB6F-232C-41FD-B916-AD7C3A14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48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803"/>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4519D0"/>
    <w:rPr>
      <w:sz w:val="16"/>
      <w:szCs w:val="16"/>
    </w:rPr>
  </w:style>
  <w:style w:type="paragraph" w:styleId="CommentText">
    <w:name w:val="annotation text"/>
    <w:basedOn w:val="Normal"/>
    <w:link w:val="CommentTextChar"/>
    <w:uiPriority w:val="99"/>
    <w:semiHidden/>
    <w:unhideWhenUsed/>
    <w:rsid w:val="004519D0"/>
    <w:pPr>
      <w:spacing w:line="240" w:lineRule="auto"/>
    </w:pPr>
    <w:rPr>
      <w:sz w:val="20"/>
      <w:szCs w:val="20"/>
    </w:rPr>
  </w:style>
  <w:style w:type="character" w:customStyle="1" w:styleId="CommentTextChar">
    <w:name w:val="Comment Text Char"/>
    <w:basedOn w:val="DefaultParagraphFont"/>
    <w:link w:val="CommentText"/>
    <w:uiPriority w:val="99"/>
    <w:semiHidden/>
    <w:rsid w:val="004519D0"/>
  </w:style>
  <w:style w:type="paragraph" w:styleId="CommentSubject">
    <w:name w:val="annotation subject"/>
    <w:basedOn w:val="CommentText"/>
    <w:next w:val="CommentText"/>
    <w:link w:val="CommentSubjectChar"/>
    <w:uiPriority w:val="99"/>
    <w:semiHidden/>
    <w:unhideWhenUsed/>
    <w:rsid w:val="004519D0"/>
    <w:rPr>
      <w:b/>
      <w:bCs/>
    </w:rPr>
  </w:style>
  <w:style w:type="character" w:customStyle="1" w:styleId="CommentSubjectChar">
    <w:name w:val="Comment Subject Char"/>
    <w:basedOn w:val="CommentTextChar"/>
    <w:link w:val="CommentSubject"/>
    <w:uiPriority w:val="99"/>
    <w:semiHidden/>
    <w:rsid w:val="004519D0"/>
    <w:rPr>
      <w:b/>
      <w:bCs/>
    </w:rPr>
  </w:style>
  <w:style w:type="paragraph" w:styleId="BalloonText">
    <w:name w:val="Balloon Text"/>
    <w:basedOn w:val="Normal"/>
    <w:link w:val="BalloonTextChar"/>
    <w:uiPriority w:val="99"/>
    <w:semiHidden/>
    <w:unhideWhenUsed/>
    <w:rsid w:val="00451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830">
      <w:bodyDiv w:val="1"/>
      <w:marLeft w:val="0"/>
      <w:marRight w:val="0"/>
      <w:marTop w:val="0"/>
      <w:marBottom w:val="0"/>
      <w:divBdr>
        <w:top w:val="none" w:sz="0" w:space="0" w:color="auto"/>
        <w:left w:val="none" w:sz="0" w:space="0" w:color="auto"/>
        <w:bottom w:val="none" w:sz="0" w:space="0" w:color="auto"/>
        <w:right w:val="none" w:sz="0" w:space="0" w:color="auto"/>
      </w:divBdr>
      <w:divsChild>
        <w:div w:id="170068010">
          <w:marLeft w:val="360"/>
          <w:marRight w:val="0"/>
          <w:marTop w:val="200"/>
          <w:marBottom w:val="0"/>
          <w:divBdr>
            <w:top w:val="none" w:sz="0" w:space="0" w:color="auto"/>
            <w:left w:val="none" w:sz="0" w:space="0" w:color="auto"/>
            <w:bottom w:val="none" w:sz="0" w:space="0" w:color="auto"/>
            <w:right w:val="none" w:sz="0" w:space="0" w:color="auto"/>
          </w:divBdr>
        </w:div>
        <w:div w:id="294019903">
          <w:marLeft w:val="360"/>
          <w:marRight w:val="0"/>
          <w:marTop w:val="200"/>
          <w:marBottom w:val="0"/>
          <w:divBdr>
            <w:top w:val="none" w:sz="0" w:space="0" w:color="auto"/>
            <w:left w:val="none" w:sz="0" w:space="0" w:color="auto"/>
            <w:bottom w:val="none" w:sz="0" w:space="0" w:color="auto"/>
            <w:right w:val="none" w:sz="0" w:space="0" w:color="auto"/>
          </w:divBdr>
        </w:div>
        <w:div w:id="1870029061">
          <w:marLeft w:val="360"/>
          <w:marRight w:val="0"/>
          <w:marTop w:val="200"/>
          <w:marBottom w:val="0"/>
          <w:divBdr>
            <w:top w:val="none" w:sz="0" w:space="0" w:color="auto"/>
            <w:left w:val="none" w:sz="0" w:space="0" w:color="auto"/>
            <w:bottom w:val="none" w:sz="0" w:space="0" w:color="auto"/>
            <w:right w:val="none" w:sz="0" w:space="0" w:color="auto"/>
          </w:divBdr>
        </w:div>
      </w:divsChild>
    </w:div>
    <w:div w:id="73164122">
      <w:bodyDiv w:val="1"/>
      <w:marLeft w:val="0"/>
      <w:marRight w:val="0"/>
      <w:marTop w:val="0"/>
      <w:marBottom w:val="0"/>
      <w:divBdr>
        <w:top w:val="none" w:sz="0" w:space="0" w:color="auto"/>
        <w:left w:val="none" w:sz="0" w:space="0" w:color="auto"/>
        <w:bottom w:val="none" w:sz="0" w:space="0" w:color="auto"/>
        <w:right w:val="none" w:sz="0" w:space="0" w:color="auto"/>
      </w:divBdr>
      <w:divsChild>
        <w:div w:id="139151294">
          <w:marLeft w:val="360"/>
          <w:marRight w:val="0"/>
          <w:marTop w:val="200"/>
          <w:marBottom w:val="0"/>
          <w:divBdr>
            <w:top w:val="none" w:sz="0" w:space="0" w:color="auto"/>
            <w:left w:val="none" w:sz="0" w:space="0" w:color="auto"/>
            <w:bottom w:val="none" w:sz="0" w:space="0" w:color="auto"/>
            <w:right w:val="none" w:sz="0" w:space="0" w:color="auto"/>
          </w:divBdr>
        </w:div>
        <w:div w:id="1506699952">
          <w:marLeft w:val="360"/>
          <w:marRight w:val="0"/>
          <w:marTop w:val="200"/>
          <w:marBottom w:val="0"/>
          <w:divBdr>
            <w:top w:val="none" w:sz="0" w:space="0" w:color="auto"/>
            <w:left w:val="none" w:sz="0" w:space="0" w:color="auto"/>
            <w:bottom w:val="none" w:sz="0" w:space="0" w:color="auto"/>
            <w:right w:val="none" w:sz="0" w:space="0" w:color="auto"/>
          </w:divBdr>
        </w:div>
        <w:div w:id="1692102817">
          <w:marLeft w:val="360"/>
          <w:marRight w:val="0"/>
          <w:marTop w:val="200"/>
          <w:marBottom w:val="0"/>
          <w:divBdr>
            <w:top w:val="none" w:sz="0" w:space="0" w:color="auto"/>
            <w:left w:val="none" w:sz="0" w:space="0" w:color="auto"/>
            <w:bottom w:val="none" w:sz="0" w:space="0" w:color="auto"/>
            <w:right w:val="none" w:sz="0" w:space="0" w:color="auto"/>
          </w:divBdr>
        </w:div>
      </w:divsChild>
    </w:div>
    <w:div w:id="554584106">
      <w:bodyDiv w:val="1"/>
      <w:marLeft w:val="0"/>
      <w:marRight w:val="0"/>
      <w:marTop w:val="0"/>
      <w:marBottom w:val="0"/>
      <w:divBdr>
        <w:top w:val="none" w:sz="0" w:space="0" w:color="auto"/>
        <w:left w:val="none" w:sz="0" w:space="0" w:color="auto"/>
        <w:bottom w:val="none" w:sz="0" w:space="0" w:color="auto"/>
        <w:right w:val="none" w:sz="0" w:space="0" w:color="auto"/>
      </w:divBdr>
    </w:div>
    <w:div w:id="811479552">
      <w:bodyDiv w:val="1"/>
      <w:marLeft w:val="0"/>
      <w:marRight w:val="0"/>
      <w:marTop w:val="0"/>
      <w:marBottom w:val="0"/>
      <w:divBdr>
        <w:top w:val="none" w:sz="0" w:space="0" w:color="auto"/>
        <w:left w:val="none" w:sz="0" w:space="0" w:color="auto"/>
        <w:bottom w:val="none" w:sz="0" w:space="0" w:color="auto"/>
        <w:right w:val="none" w:sz="0" w:space="0" w:color="auto"/>
      </w:divBdr>
      <w:divsChild>
        <w:div w:id="203371151">
          <w:marLeft w:val="360"/>
          <w:marRight w:val="0"/>
          <w:marTop w:val="200"/>
          <w:marBottom w:val="0"/>
          <w:divBdr>
            <w:top w:val="none" w:sz="0" w:space="0" w:color="auto"/>
            <w:left w:val="none" w:sz="0" w:space="0" w:color="auto"/>
            <w:bottom w:val="none" w:sz="0" w:space="0" w:color="auto"/>
            <w:right w:val="none" w:sz="0" w:space="0" w:color="auto"/>
          </w:divBdr>
        </w:div>
        <w:div w:id="1027872473">
          <w:marLeft w:val="360"/>
          <w:marRight w:val="0"/>
          <w:marTop w:val="200"/>
          <w:marBottom w:val="0"/>
          <w:divBdr>
            <w:top w:val="none" w:sz="0" w:space="0" w:color="auto"/>
            <w:left w:val="none" w:sz="0" w:space="0" w:color="auto"/>
            <w:bottom w:val="none" w:sz="0" w:space="0" w:color="auto"/>
            <w:right w:val="none" w:sz="0" w:space="0" w:color="auto"/>
          </w:divBdr>
        </w:div>
        <w:div w:id="1361395877">
          <w:marLeft w:val="360"/>
          <w:marRight w:val="0"/>
          <w:marTop w:val="200"/>
          <w:marBottom w:val="0"/>
          <w:divBdr>
            <w:top w:val="none" w:sz="0" w:space="0" w:color="auto"/>
            <w:left w:val="none" w:sz="0" w:space="0" w:color="auto"/>
            <w:bottom w:val="none" w:sz="0" w:space="0" w:color="auto"/>
            <w:right w:val="none" w:sz="0" w:space="0" w:color="auto"/>
          </w:divBdr>
        </w:div>
      </w:divsChild>
    </w:div>
    <w:div w:id="961770144">
      <w:bodyDiv w:val="1"/>
      <w:marLeft w:val="0"/>
      <w:marRight w:val="0"/>
      <w:marTop w:val="0"/>
      <w:marBottom w:val="0"/>
      <w:divBdr>
        <w:top w:val="none" w:sz="0" w:space="0" w:color="auto"/>
        <w:left w:val="none" w:sz="0" w:space="0" w:color="auto"/>
        <w:bottom w:val="none" w:sz="0" w:space="0" w:color="auto"/>
        <w:right w:val="none" w:sz="0" w:space="0" w:color="auto"/>
      </w:divBdr>
      <w:divsChild>
        <w:div w:id="824976988">
          <w:marLeft w:val="360"/>
          <w:marRight w:val="0"/>
          <w:marTop w:val="200"/>
          <w:marBottom w:val="0"/>
          <w:divBdr>
            <w:top w:val="none" w:sz="0" w:space="0" w:color="auto"/>
            <w:left w:val="none" w:sz="0" w:space="0" w:color="auto"/>
            <w:bottom w:val="none" w:sz="0" w:space="0" w:color="auto"/>
            <w:right w:val="none" w:sz="0" w:space="0" w:color="auto"/>
          </w:divBdr>
        </w:div>
        <w:div w:id="907612791">
          <w:marLeft w:val="360"/>
          <w:marRight w:val="0"/>
          <w:marTop w:val="200"/>
          <w:marBottom w:val="0"/>
          <w:divBdr>
            <w:top w:val="none" w:sz="0" w:space="0" w:color="auto"/>
            <w:left w:val="none" w:sz="0" w:space="0" w:color="auto"/>
            <w:bottom w:val="none" w:sz="0" w:space="0" w:color="auto"/>
            <w:right w:val="none" w:sz="0" w:space="0" w:color="auto"/>
          </w:divBdr>
        </w:div>
        <w:div w:id="1015765070">
          <w:marLeft w:val="360"/>
          <w:marRight w:val="0"/>
          <w:marTop w:val="200"/>
          <w:marBottom w:val="0"/>
          <w:divBdr>
            <w:top w:val="none" w:sz="0" w:space="0" w:color="auto"/>
            <w:left w:val="none" w:sz="0" w:space="0" w:color="auto"/>
            <w:bottom w:val="none" w:sz="0" w:space="0" w:color="auto"/>
            <w:right w:val="none" w:sz="0" w:space="0" w:color="auto"/>
          </w:divBdr>
        </w:div>
      </w:divsChild>
    </w:div>
    <w:div w:id="1258097794">
      <w:bodyDiv w:val="1"/>
      <w:marLeft w:val="0"/>
      <w:marRight w:val="0"/>
      <w:marTop w:val="0"/>
      <w:marBottom w:val="0"/>
      <w:divBdr>
        <w:top w:val="none" w:sz="0" w:space="0" w:color="auto"/>
        <w:left w:val="none" w:sz="0" w:space="0" w:color="auto"/>
        <w:bottom w:val="none" w:sz="0" w:space="0" w:color="auto"/>
        <w:right w:val="none" w:sz="0" w:space="0" w:color="auto"/>
      </w:divBdr>
      <w:divsChild>
        <w:div w:id="380905263">
          <w:marLeft w:val="360"/>
          <w:marRight w:val="0"/>
          <w:marTop w:val="200"/>
          <w:marBottom w:val="0"/>
          <w:divBdr>
            <w:top w:val="none" w:sz="0" w:space="0" w:color="auto"/>
            <w:left w:val="none" w:sz="0" w:space="0" w:color="auto"/>
            <w:bottom w:val="none" w:sz="0" w:space="0" w:color="auto"/>
            <w:right w:val="none" w:sz="0" w:space="0" w:color="auto"/>
          </w:divBdr>
        </w:div>
        <w:div w:id="1292128674">
          <w:marLeft w:val="360"/>
          <w:marRight w:val="0"/>
          <w:marTop w:val="200"/>
          <w:marBottom w:val="0"/>
          <w:divBdr>
            <w:top w:val="none" w:sz="0" w:space="0" w:color="auto"/>
            <w:left w:val="none" w:sz="0" w:space="0" w:color="auto"/>
            <w:bottom w:val="none" w:sz="0" w:space="0" w:color="auto"/>
            <w:right w:val="none" w:sz="0" w:space="0" w:color="auto"/>
          </w:divBdr>
        </w:div>
        <w:div w:id="1846092184">
          <w:marLeft w:val="360"/>
          <w:marRight w:val="0"/>
          <w:marTop w:val="200"/>
          <w:marBottom w:val="0"/>
          <w:divBdr>
            <w:top w:val="none" w:sz="0" w:space="0" w:color="auto"/>
            <w:left w:val="none" w:sz="0" w:space="0" w:color="auto"/>
            <w:bottom w:val="none" w:sz="0" w:space="0" w:color="auto"/>
            <w:right w:val="none" w:sz="0" w:space="0" w:color="auto"/>
          </w:divBdr>
        </w:div>
      </w:divsChild>
    </w:div>
    <w:div w:id="1904949530">
      <w:bodyDiv w:val="1"/>
      <w:marLeft w:val="0"/>
      <w:marRight w:val="0"/>
      <w:marTop w:val="0"/>
      <w:marBottom w:val="0"/>
      <w:divBdr>
        <w:top w:val="none" w:sz="0" w:space="0" w:color="auto"/>
        <w:left w:val="none" w:sz="0" w:space="0" w:color="auto"/>
        <w:bottom w:val="none" w:sz="0" w:space="0" w:color="auto"/>
        <w:right w:val="none" w:sz="0" w:space="0" w:color="auto"/>
      </w:divBdr>
      <w:divsChild>
        <w:div w:id="1046687413">
          <w:marLeft w:val="360"/>
          <w:marRight w:val="0"/>
          <w:marTop w:val="200"/>
          <w:marBottom w:val="0"/>
          <w:divBdr>
            <w:top w:val="none" w:sz="0" w:space="0" w:color="auto"/>
            <w:left w:val="none" w:sz="0" w:space="0" w:color="auto"/>
            <w:bottom w:val="none" w:sz="0" w:space="0" w:color="auto"/>
            <w:right w:val="none" w:sz="0" w:space="0" w:color="auto"/>
          </w:divBdr>
        </w:div>
        <w:div w:id="1577134182">
          <w:marLeft w:val="360"/>
          <w:marRight w:val="0"/>
          <w:marTop w:val="200"/>
          <w:marBottom w:val="0"/>
          <w:divBdr>
            <w:top w:val="none" w:sz="0" w:space="0" w:color="auto"/>
            <w:left w:val="none" w:sz="0" w:space="0" w:color="auto"/>
            <w:bottom w:val="none" w:sz="0" w:space="0" w:color="auto"/>
            <w:right w:val="none" w:sz="0" w:space="0" w:color="auto"/>
          </w:divBdr>
        </w:div>
        <w:div w:id="20410034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LSUHSC</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hshie1</dc:creator>
  <cp:lastModifiedBy>Microsoft account</cp:lastModifiedBy>
  <cp:revision>5</cp:revision>
  <cp:lastPrinted>2012-06-21T14:25:00Z</cp:lastPrinted>
  <dcterms:created xsi:type="dcterms:W3CDTF">2015-07-17T02:53:00Z</dcterms:created>
  <dcterms:modified xsi:type="dcterms:W3CDTF">2015-07-17T04:36:00Z</dcterms:modified>
</cp:coreProperties>
</file>